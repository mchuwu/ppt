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629FA" w14:textId="68DB3C51" w:rsidR="001B05BB" w:rsidRDefault="001B05BB">
      <w:pPr>
        <w:rPr>
          <w:b/>
          <w:bCs/>
          <w:sz w:val="32"/>
          <w:szCs w:val="32"/>
        </w:rPr>
      </w:pPr>
      <w:bookmarkStart w:id="0" w:name="_GoBack"/>
      <w:bookmarkEnd w:id="0"/>
      <w:r w:rsidRPr="001B05BB">
        <w:rPr>
          <w:b/>
          <w:bCs/>
          <w:sz w:val="32"/>
          <w:szCs w:val="32"/>
        </w:rPr>
        <w:t>Build a comprehensive Breast Implant Ontology leveraging GUDID and unstructured data sources.</w:t>
      </w:r>
    </w:p>
    <w:p w14:paraId="48413300" w14:textId="19A465C9" w:rsidR="00C178F4" w:rsidRPr="00C178F4" w:rsidRDefault="00C178F4">
      <w:pPr>
        <w:rPr>
          <w:b/>
          <w:bCs/>
          <w:sz w:val="24"/>
          <w:szCs w:val="24"/>
        </w:rPr>
      </w:pPr>
      <w:r w:rsidRPr="00C178F4">
        <w:rPr>
          <w:b/>
        </w:rPr>
        <w:t xml:space="preserve">Mark Jung, Michael Wu, Hongying (Helen) Jiang, Yu (Asiyah) Lin, Weiguang Wang, Zhou Feng, Dongyi (Tony) Du, Nilsa </w:t>
      </w:r>
      <w:proofErr w:type="spellStart"/>
      <w:r w:rsidRPr="00C178F4">
        <w:rPr>
          <w:b/>
        </w:rPr>
        <w:t>Loyo</w:t>
      </w:r>
      <w:proofErr w:type="spellEnd"/>
      <w:r w:rsidRPr="00C178F4">
        <w:rPr>
          <w:b/>
        </w:rPr>
        <w:t>-Berrios</w:t>
      </w:r>
    </w:p>
    <w:p w14:paraId="3DA5D64E" w14:textId="42295F7E" w:rsidR="00C178F4" w:rsidRPr="001B05BB" w:rsidRDefault="00C178F4">
      <w:pPr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>Abstract</w:t>
      </w:r>
    </w:p>
    <w:p w14:paraId="163559C7" w14:textId="77777777" w:rsidR="0030308C" w:rsidRDefault="0030308C">
      <w:pPr>
        <w:spacing w:after="0"/>
        <w:rPr>
          <w:b/>
        </w:rPr>
        <w:pPrChange w:id="1" w:author="Lin, Yu" w:date="2018-07-03T14:31:00Z">
          <w:pPr/>
        </w:pPrChange>
      </w:pPr>
      <w:r>
        <w:rPr>
          <w:b/>
        </w:rPr>
        <w:t>Background</w:t>
      </w:r>
      <w:ins w:id="2" w:author="Lin, Yu" w:date="2018-07-03T14:31:00Z">
        <w:r>
          <w:rPr>
            <w:b/>
          </w:rPr>
          <w:t>:</w:t>
        </w:r>
      </w:ins>
    </w:p>
    <w:p w14:paraId="085103FA" w14:textId="312EE934" w:rsidR="00AF1489" w:rsidRPr="0030308C" w:rsidRDefault="00AF1489" w:rsidP="0030308C">
      <w:pPr>
        <w:rPr>
          <w:ins w:id="3" w:author="Lin, Yu" w:date="2018-07-03T14:31:00Z"/>
        </w:rPr>
      </w:pPr>
      <w:r w:rsidRPr="00AF1489">
        <w:t>Breast implants (BI) have become a ubiquitous treatment in modern society — a common practice for cosmetic augmentation or medical reconstruction — but recently have experienced withdrawals due to a serious complication known as Breast Implant-Associated Anaplastic Large Cell Lymphoma (BIA-ALCL). BIA</w:t>
      </w:r>
      <w:r>
        <w:t xml:space="preserve">-ALCL is </w:t>
      </w:r>
      <w:r w:rsidRPr="00AF1489">
        <w:t>a rare T-cell lymphatic cancer</w:t>
      </w:r>
      <w:r>
        <w:t>, which causes</w:t>
      </w:r>
      <w:r w:rsidRPr="00AF1489">
        <w:t xml:space="preserve"> enlarged lymph nodes near</w:t>
      </w:r>
      <w:r>
        <w:t xml:space="preserve"> the</w:t>
      </w:r>
      <w:r w:rsidRPr="00AF1489">
        <w:t xml:space="preserve"> surface of the skin in the breast tissue due to implant insertion. </w:t>
      </w:r>
      <w:r>
        <w:t>It’s also categorized as a non-Hodgkin’s lymphoma by</w:t>
      </w:r>
      <w:r w:rsidRPr="00AF1489">
        <w:t xml:space="preserve"> </w:t>
      </w:r>
      <w:r>
        <w:t xml:space="preserve">the </w:t>
      </w:r>
      <w:r w:rsidRPr="00AF1489">
        <w:t>World Health Organization, and groups like the Plastic Surgery Foundation</w:t>
      </w:r>
      <w:r>
        <w:t xml:space="preserve"> (PSF)</w:t>
      </w:r>
      <w:r w:rsidRPr="00AF1489">
        <w:t xml:space="preserve"> and National Comprehensive Cancer Network</w:t>
      </w:r>
      <w:r>
        <w:t xml:space="preserve"> (NCCN)</w:t>
      </w:r>
      <w:r w:rsidRPr="00AF1489">
        <w:t xml:space="preserve"> have published information to provide diagnoses and preventative measures.</w:t>
      </w:r>
      <w:r>
        <w:t xml:space="preserve"> However, there is still limited understanding of what causes this disease to occur.</w:t>
      </w:r>
    </w:p>
    <w:p w14:paraId="04E6B2BD" w14:textId="3CDD2F8C" w:rsidR="00B10455" w:rsidRDefault="001B05BB" w:rsidP="00B10455">
      <w:pPr>
        <w:spacing w:after="0"/>
        <w:rPr>
          <w:b/>
        </w:rPr>
      </w:pPr>
      <w:r w:rsidRPr="001B05BB">
        <w:rPr>
          <w:b/>
        </w:rPr>
        <w:t>Object</w:t>
      </w:r>
      <w:r w:rsidR="00B10455">
        <w:rPr>
          <w:b/>
        </w:rPr>
        <w:t>ive:</w:t>
      </w:r>
    </w:p>
    <w:p w14:paraId="367A3FAD" w14:textId="137A687B" w:rsidR="003D50BB" w:rsidRPr="003D50BB" w:rsidRDefault="003D50BB" w:rsidP="003D50BB">
      <w:pPr>
        <w:spacing w:after="0"/>
      </w:pPr>
      <w:r w:rsidRPr="003D50BB">
        <w:t xml:space="preserve">The objective of our project was to create an extensive </w:t>
      </w:r>
      <w:r>
        <w:t xml:space="preserve">ontology for the management and </w:t>
      </w:r>
      <w:r w:rsidRPr="003D50BB">
        <w:t>comprehension of different breast implants and their product features, including but not exclusive to: manufacturer, brand, filling, and so on. The ontology will help FDA determine possible relationships between BI structures and patient symptoms that correspond with BIA-ALCL.</w:t>
      </w:r>
    </w:p>
    <w:p w14:paraId="42E0152F" w14:textId="77777777" w:rsidR="003D50BB" w:rsidRDefault="003D50BB" w:rsidP="00B10455">
      <w:pPr>
        <w:spacing w:after="0"/>
        <w:rPr>
          <w:b/>
        </w:rPr>
      </w:pPr>
    </w:p>
    <w:p w14:paraId="390F8EBC" w14:textId="0F94A0D7" w:rsidR="00B10455" w:rsidRDefault="001B05BB" w:rsidP="00503499">
      <w:pPr>
        <w:spacing w:after="0"/>
      </w:pPr>
      <w:r w:rsidRPr="001B05BB">
        <w:rPr>
          <w:b/>
        </w:rPr>
        <w:t>Method</w:t>
      </w:r>
      <w:r w:rsidR="00B10455">
        <w:rPr>
          <w:b/>
        </w:rPr>
        <w:t>:</w:t>
      </w:r>
    </w:p>
    <w:p w14:paraId="4B014538" w14:textId="3DD3A83B" w:rsidR="00797B5F" w:rsidRDefault="00797B5F">
      <w:r>
        <w:t xml:space="preserve">Data on implant characteristics will be gathered primarily from the </w:t>
      </w:r>
      <w:proofErr w:type="spellStart"/>
      <w:r>
        <w:t>AccessGUDID</w:t>
      </w:r>
      <w:proofErr w:type="spellEnd"/>
      <w:r>
        <w:t xml:space="preserve"> database using the search query:</w:t>
      </w:r>
    </w:p>
    <w:p w14:paraId="7BE9C7A8" w14:textId="3551FA42" w:rsidR="00797B5F" w:rsidRDefault="00797B5F" w:rsidP="00797B5F">
      <w:pPr>
        <w:pStyle w:val="Quote"/>
      </w:pPr>
      <w:proofErr w:type="spellStart"/>
      <w:proofErr w:type="gramStart"/>
      <w:r>
        <w:t>productCodes.fdaProductCode.productCode</w:t>
      </w:r>
      <w:proofErr w:type="spellEnd"/>
      <w:proofErr w:type="gramEnd"/>
      <w:r>
        <w:t xml:space="preserve">:(FWM) OR </w:t>
      </w:r>
      <w:proofErr w:type="spellStart"/>
      <w:r>
        <w:t>productCodes.fdaProductCode.productCode</w:t>
      </w:r>
      <w:proofErr w:type="spellEnd"/>
      <w:r>
        <w:t>:(FTR)</w:t>
      </w:r>
    </w:p>
    <w:p w14:paraId="24FA8135" w14:textId="565DEE9E" w:rsidR="00797B5F" w:rsidRDefault="00797B5F" w:rsidP="00797B5F">
      <w:r>
        <w:t xml:space="preserve">Company catalogs will be useful for cross-verification of data as well as providing additional information, such as device dimensions. Free text such as literature review and research articles will also be included. </w:t>
      </w:r>
    </w:p>
    <w:p w14:paraId="6C980C72" w14:textId="35B174BA" w:rsidR="00797B5F" w:rsidRDefault="00797B5F" w:rsidP="00797B5F">
      <w:r>
        <w:t xml:space="preserve">The </w:t>
      </w:r>
      <w:proofErr w:type="spellStart"/>
      <w:r>
        <w:t>AccessGUDID</w:t>
      </w:r>
      <w:proofErr w:type="spellEnd"/>
      <w:r>
        <w:t xml:space="preserve"> information will be transformed in </w:t>
      </w:r>
      <w:r w:rsidR="005158E4">
        <w:t>three</w:t>
      </w:r>
      <w:r>
        <w:t xml:space="preserve"> main steps:</w:t>
      </w:r>
    </w:p>
    <w:p w14:paraId="6FF8F676" w14:textId="66312CD5" w:rsidR="00797B5F" w:rsidRDefault="00797B5F" w:rsidP="00797B5F">
      <w:pPr>
        <w:pStyle w:val="ListParagraph"/>
        <w:numPr>
          <w:ilvl w:val="0"/>
          <w:numId w:val="1"/>
        </w:numPr>
      </w:pPr>
      <w:r>
        <w:t xml:space="preserve">Merging the provided text to </w:t>
      </w:r>
      <w:r w:rsidR="005158E4">
        <w:t>a Microsoft Excel document consisting of their respective sheets.</w:t>
      </w:r>
    </w:p>
    <w:p w14:paraId="0AA3068A" w14:textId="46A6EA49" w:rsidR="005158E4" w:rsidRDefault="005158E4" w:rsidP="00797B5F">
      <w:pPr>
        <w:pStyle w:val="ListParagraph"/>
        <w:numPr>
          <w:ilvl w:val="0"/>
          <w:numId w:val="1"/>
        </w:numPr>
      </w:pPr>
      <w:r>
        <w:t>Extracting the relevant columns from the Excel file.</w:t>
      </w:r>
    </w:p>
    <w:p w14:paraId="0CF8810D" w14:textId="37C1681A" w:rsidR="005158E4" w:rsidRDefault="005158E4" w:rsidP="00797B5F">
      <w:pPr>
        <w:pStyle w:val="ListParagraph"/>
        <w:numPr>
          <w:ilvl w:val="0"/>
          <w:numId w:val="1"/>
        </w:numPr>
      </w:pPr>
      <w:r>
        <w:t>Extracting relevant data (e.g. device style, shape, filling) from the columns.</w:t>
      </w:r>
    </w:p>
    <w:p w14:paraId="11C38929" w14:textId="53EB086F" w:rsidR="005158E4" w:rsidRDefault="005158E4" w:rsidP="005158E4">
      <w:r>
        <w:t xml:space="preserve">Python libraries — including </w:t>
      </w:r>
      <w:proofErr w:type="spellStart"/>
      <w:r>
        <w:t>NumPy</w:t>
      </w:r>
      <w:proofErr w:type="spellEnd"/>
      <w:r>
        <w:t xml:space="preserve"> and Pandas – will be used for piping data</w:t>
      </w:r>
      <w:r w:rsidR="00503499">
        <w:t xml:space="preserve"> through text-capture filters into the Pandas </w:t>
      </w:r>
      <w:proofErr w:type="spellStart"/>
      <w:r w:rsidR="00503499">
        <w:t>DataFrame</w:t>
      </w:r>
      <w:proofErr w:type="spellEnd"/>
      <w:r w:rsidR="00503499">
        <w:t xml:space="preserve"> data structure and finally into an Excel file. This will be automated as much as possible to facilitate future </w:t>
      </w:r>
      <w:proofErr w:type="spellStart"/>
      <w:r w:rsidR="00503499">
        <w:t>AccessGUDID</w:t>
      </w:r>
      <w:proofErr w:type="spellEnd"/>
      <w:r w:rsidR="00503499">
        <w:t xml:space="preserve"> downloads. </w:t>
      </w:r>
    </w:p>
    <w:p w14:paraId="368B4675" w14:textId="77777777" w:rsidR="00503499" w:rsidRDefault="00503499" w:rsidP="00503499">
      <w:pPr>
        <w:spacing w:after="0"/>
        <w:rPr>
          <w:b/>
        </w:rPr>
      </w:pPr>
    </w:p>
    <w:p w14:paraId="7AAF6A3B" w14:textId="697E0382" w:rsidR="00503499" w:rsidRPr="00797B5F" w:rsidRDefault="00503499" w:rsidP="005158E4">
      <w:r>
        <w:t>Protégé, an open source ontology application, will then be used to help categorize each implant based on their properties to create a logical structure</w:t>
      </w:r>
      <w:commentRangeStart w:id="4"/>
      <w:r>
        <w:t>.</w:t>
      </w:r>
      <w:commentRangeEnd w:id="4"/>
      <w:r>
        <w:rPr>
          <w:rStyle w:val="CommentReference"/>
        </w:rPr>
        <w:commentReference w:id="4"/>
      </w:r>
      <w:r>
        <w:t xml:space="preserve"> To increase efficiency, the Python Owlready2 library will be used to help directly load all content from the excel sheets onto the ontology.</w:t>
      </w:r>
    </w:p>
    <w:p w14:paraId="24E3A31B" w14:textId="77777777" w:rsidR="001B05BB" w:rsidRDefault="001B05BB" w:rsidP="001521AB">
      <w:pPr>
        <w:spacing w:after="0"/>
        <w:rPr>
          <w:b/>
        </w:rPr>
      </w:pPr>
      <w:r w:rsidRPr="001B05BB">
        <w:rPr>
          <w:b/>
        </w:rPr>
        <w:t>Result and Discussion</w:t>
      </w:r>
    </w:p>
    <w:p w14:paraId="1D2B0346" w14:textId="77B30084" w:rsidR="00077DFE" w:rsidRDefault="003A1F5E" w:rsidP="003D50BB">
      <w:r>
        <w:t xml:space="preserve">Familiarity with ontology development strategies as well as the Protégé editing tool was established before development on the breast implant knowledge graph began. </w:t>
      </w:r>
      <w:r w:rsidR="00077DFE">
        <w:t>During development, c</w:t>
      </w:r>
      <w:r>
        <w:t>lass structure and relation</w:t>
      </w:r>
      <w:r w:rsidR="00077DFE">
        <w:t>ships played a fundamental role in discussions as</w:t>
      </w:r>
      <w:r>
        <w:t xml:space="preserve"> standards within companies were found to be varying and</w:t>
      </w:r>
      <w:r w:rsidR="00077DFE">
        <w:t>/or</w:t>
      </w:r>
      <w:r>
        <w:t xml:space="preserve"> inconsistent with government data. </w:t>
      </w:r>
      <w:r w:rsidR="00077DFE">
        <w:t xml:space="preserve">The role of the team itself was also considered when assigning a standardized value across devices, such as a unique device name, and when assigning device dimensions (width, height, projection, </w:t>
      </w:r>
      <w:proofErr w:type="spellStart"/>
      <w:r w:rsidR="00077DFE">
        <w:t>etc</w:t>
      </w:r>
      <w:proofErr w:type="spellEnd"/>
      <w:r w:rsidR="00077DFE">
        <w:t xml:space="preserve">) which were not provided by the </w:t>
      </w:r>
      <w:proofErr w:type="spellStart"/>
      <w:r w:rsidR="00077DFE">
        <w:t>AccessGUDID</w:t>
      </w:r>
      <w:proofErr w:type="spellEnd"/>
      <w:r w:rsidR="00077DFE">
        <w:t xml:space="preserve"> database.</w:t>
      </w:r>
    </w:p>
    <w:p w14:paraId="2408A419" w14:textId="6DCB5C84" w:rsidR="003636A7" w:rsidRDefault="003A1F5E" w:rsidP="003D50BB">
      <w:r>
        <w:t>Overarching</w:t>
      </w:r>
      <w:r w:rsidR="00077DFE">
        <w:t xml:space="preserve"> class</w:t>
      </w:r>
      <w:r w:rsidR="00797B5F">
        <w:t>ification</w:t>
      </w:r>
      <w:r>
        <w:t xml:space="preserve"> categories </w:t>
      </w:r>
      <w:r w:rsidR="00077DFE">
        <w:t>that were ultimately included are</w:t>
      </w:r>
      <w:r>
        <w:t xml:space="preserve"> device manufacturer, </w:t>
      </w:r>
      <w:r w:rsidR="00077DFE">
        <w:t xml:space="preserve">brand, style, filling, profile/dimensions, size, shape, shell, shell surface, and product code. </w:t>
      </w:r>
      <w:r w:rsidR="00797B5F">
        <w:t xml:space="preserve">Data such as device primary identification, version model number, catalog number, manufacturer’s device description, device ID, GMDN name, and GMDN definition are also included as annotations for each individual device. </w:t>
      </w:r>
    </w:p>
    <w:p w14:paraId="2A88D0AE" w14:textId="77777777" w:rsidR="00797B5F" w:rsidRDefault="00797B5F" w:rsidP="003D50BB"/>
    <w:p w14:paraId="74E100EF" w14:textId="77777777" w:rsidR="00077DFE" w:rsidRDefault="00077DFE" w:rsidP="003D50BB"/>
    <w:p w14:paraId="4BF5105C" w14:textId="2E0E0857" w:rsidR="005C06B7" w:rsidRPr="001521AB" w:rsidRDefault="005C06B7"/>
    <w:sectPr w:rsidR="005C06B7" w:rsidRPr="00152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Wu, Michael *" w:date="2018-07-09T13:32:00Z" w:initials="WM*">
    <w:p w14:paraId="53A140B7" w14:textId="77777777" w:rsidR="00503499" w:rsidRDefault="00503499" w:rsidP="00503499">
      <w:pPr>
        <w:pStyle w:val="CommentText"/>
      </w:pPr>
      <w:r>
        <w:rPr>
          <w:rStyle w:val="CommentReference"/>
        </w:rPr>
        <w:annotationRef/>
      </w:r>
      <w:r>
        <w:t>Finished; review when possible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A140B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A140B7" w16cid:durableId="1EEDE2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34506"/>
    <w:multiLevelType w:val="hybridMultilevel"/>
    <w:tmpl w:val="7138E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u, Michael *">
    <w15:presenceInfo w15:providerId="AD" w15:userId="S-1-5-21-1078081533-606747145-839522115-4106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5BB"/>
    <w:rsid w:val="00077DFE"/>
    <w:rsid w:val="00082F25"/>
    <w:rsid w:val="000F7BB1"/>
    <w:rsid w:val="001521AB"/>
    <w:rsid w:val="0017603B"/>
    <w:rsid w:val="001A1076"/>
    <w:rsid w:val="001B05BB"/>
    <w:rsid w:val="00293DB3"/>
    <w:rsid w:val="002B361C"/>
    <w:rsid w:val="002C7858"/>
    <w:rsid w:val="002E44C9"/>
    <w:rsid w:val="0030308C"/>
    <w:rsid w:val="003636A7"/>
    <w:rsid w:val="00385AAB"/>
    <w:rsid w:val="003A1673"/>
    <w:rsid w:val="003A1F5E"/>
    <w:rsid w:val="003D50BB"/>
    <w:rsid w:val="00413C83"/>
    <w:rsid w:val="004239CD"/>
    <w:rsid w:val="004B36C2"/>
    <w:rsid w:val="004D48BC"/>
    <w:rsid w:val="00503499"/>
    <w:rsid w:val="005158E4"/>
    <w:rsid w:val="00576ECA"/>
    <w:rsid w:val="005C056A"/>
    <w:rsid w:val="005C06B7"/>
    <w:rsid w:val="005C2793"/>
    <w:rsid w:val="005D06A6"/>
    <w:rsid w:val="00695B64"/>
    <w:rsid w:val="00797B5F"/>
    <w:rsid w:val="007B2ED7"/>
    <w:rsid w:val="007C2165"/>
    <w:rsid w:val="00804759"/>
    <w:rsid w:val="008C6C4C"/>
    <w:rsid w:val="008E51D9"/>
    <w:rsid w:val="00902DB2"/>
    <w:rsid w:val="00937A81"/>
    <w:rsid w:val="00992075"/>
    <w:rsid w:val="009C737E"/>
    <w:rsid w:val="009E2BF9"/>
    <w:rsid w:val="009E49DA"/>
    <w:rsid w:val="009F54DE"/>
    <w:rsid w:val="00A03405"/>
    <w:rsid w:val="00AF1489"/>
    <w:rsid w:val="00B10455"/>
    <w:rsid w:val="00B96CEF"/>
    <w:rsid w:val="00BA374F"/>
    <w:rsid w:val="00C178F4"/>
    <w:rsid w:val="00C90298"/>
    <w:rsid w:val="00D13AB4"/>
    <w:rsid w:val="00D30B84"/>
    <w:rsid w:val="00F1632D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1F61"/>
  <w15:chartTrackingRefBased/>
  <w15:docId w15:val="{765A418B-7CA4-4FF5-A1A6-C1A42A6A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30308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0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08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37A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7A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7A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A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7A81"/>
    <w:rPr>
      <w:b/>
      <w:b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97B5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Yu</dc:creator>
  <cp:keywords/>
  <dc:description/>
  <cp:lastModifiedBy>Wu, Michael *</cp:lastModifiedBy>
  <cp:revision>2</cp:revision>
  <dcterms:created xsi:type="dcterms:W3CDTF">2018-07-11T19:17:00Z</dcterms:created>
  <dcterms:modified xsi:type="dcterms:W3CDTF">2018-07-11T19:17:00Z</dcterms:modified>
</cp:coreProperties>
</file>