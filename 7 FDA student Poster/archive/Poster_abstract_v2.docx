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629FA" w14:textId="77777777" w:rsidR="001B05BB" w:rsidRPr="001B05BB" w:rsidRDefault="001B05BB">
      <w:pPr>
        <w:rPr>
          <w:b/>
          <w:sz w:val="32"/>
          <w:szCs w:val="32"/>
        </w:rPr>
      </w:pPr>
      <w:r w:rsidRPr="001B05BB">
        <w:rPr>
          <w:b/>
          <w:bCs/>
          <w:sz w:val="32"/>
          <w:szCs w:val="32"/>
        </w:rPr>
        <w:t>Build a comprehensive Breast Implant Ontology leveraging GUDID and unstructured data sources.</w:t>
      </w:r>
    </w:p>
    <w:p w14:paraId="163559C7" w14:textId="77777777" w:rsidR="0030308C" w:rsidRDefault="0030308C">
      <w:pPr>
        <w:spacing w:after="0"/>
        <w:rPr>
          <w:b/>
        </w:rPr>
        <w:pPrChange w:id="0" w:author="Lin, Yu" w:date="2018-07-03T14:31:00Z">
          <w:pPr/>
        </w:pPrChange>
      </w:pPr>
      <w:r>
        <w:rPr>
          <w:b/>
        </w:rPr>
        <w:t>Background</w:t>
      </w:r>
      <w:ins w:id="1" w:author="Lin, Yu" w:date="2018-07-03T14:31:00Z">
        <w:r>
          <w:rPr>
            <w:b/>
          </w:rPr>
          <w:t>:</w:t>
        </w:r>
      </w:ins>
    </w:p>
    <w:p w14:paraId="085103FA" w14:textId="312EE934" w:rsidR="00AF1489" w:rsidRPr="0030308C" w:rsidRDefault="00AF1489" w:rsidP="0030308C">
      <w:pPr>
        <w:rPr>
          <w:ins w:id="2" w:author="Lin, Yu" w:date="2018-07-03T14:31:00Z"/>
        </w:rPr>
      </w:pPr>
      <w:r w:rsidRPr="00AF1489">
        <w:t>Breast implants (BI) have become a ubiquitous treatment in modern society — a common practice for cosmetic augmentation or medical reconstruction — but recently have experienced withdrawals due to a serious complication known as Breast Implant-Associated Anaplastic Large Cell Lymphoma (BIA-ALCL). BIA</w:t>
      </w:r>
      <w:r>
        <w:t xml:space="preserve">-ALCL is </w:t>
      </w:r>
      <w:r w:rsidRPr="00AF1489">
        <w:t>a rare T-cell lymphatic cancer</w:t>
      </w:r>
      <w:r>
        <w:t>, which causes</w:t>
      </w:r>
      <w:r w:rsidRPr="00AF1489">
        <w:t xml:space="preserve"> enlarged lymph nodes near</w:t>
      </w:r>
      <w:r>
        <w:t xml:space="preserve"> the</w:t>
      </w:r>
      <w:r w:rsidRPr="00AF1489">
        <w:t xml:space="preserve"> surface of the skin in the breast tissue due to implant insertion. </w:t>
      </w:r>
      <w:r>
        <w:t>It’s also categorized as a non-Hodgkin’s lymphoma by</w:t>
      </w:r>
      <w:r w:rsidRPr="00AF1489">
        <w:t xml:space="preserve"> </w:t>
      </w:r>
      <w:r>
        <w:t xml:space="preserve">the </w:t>
      </w:r>
      <w:r w:rsidRPr="00AF1489">
        <w:t>World Health Organization, and groups like the Plastic Surgery Foundation</w:t>
      </w:r>
      <w:r>
        <w:t xml:space="preserve"> (PSF)</w:t>
      </w:r>
      <w:r w:rsidRPr="00AF1489">
        <w:t xml:space="preserve"> and National Comprehensive Cancer Network</w:t>
      </w:r>
      <w:r>
        <w:t xml:space="preserve"> (NCCN)</w:t>
      </w:r>
      <w:r w:rsidRPr="00AF1489">
        <w:t xml:space="preserve"> have published information to provide diagnoses and preventative measures.</w:t>
      </w:r>
      <w:r>
        <w:t xml:space="preserve"> However, there is still limited understanding of what causes this disease to occur.</w:t>
      </w:r>
    </w:p>
    <w:p w14:paraId="04E6B2BD" w14:textId="77777777" w:rsidR="00B10455" w:rsidRDefault="001B05BB" w:rsidP="00B10455">
      <w:pPr>
        <w:spacing w:after="0"/>
        <w:rPr>
          <w:b/>
        </w:rPr>
      </w:pPr>
      <w:r w:rsidRPr="001B05BB">
        <w:rPr>
          <w:b/>
        </w:rPr>
        <w:t>Object</w:t>
      </w:r>
      <w:r w:rsidR="00B10455">
        <w:rPr>
          <w:b/>
        </w:rPr>
        <w:t>ive:</w:t>
      </w:r>
    </w:p>
    <w:p w14:paraId="367A3FAD" w14:textId="25FBF02C" w:rsidR="003D50BB" w:rsidRPr="003D50BB" w:rsidRDefault="003D50BB" w:rsidP="003D50BB">
      <w:pPr>
        <w:spacing w:after="0"/>
      </w:pPr>
      <w:r w:rsidRPr="003D50BB">
        <w:t xml:space="preserve">The objective of our project was to create an extensive </w:t>
      </w:r>
      <w:r>
        <w:t xml:space="preserve">ontology for the management and </w:t>
      </w:r>
      <w:r w:rsidRPr="003D50BB">
        <w:t>comprehension of different breast implants and their product features, including but not exclusive to: manufacturer, brand, filling, and so on. The ontology will help FDA determine possible relationships between BI structures and patient symptoms that correspond with BIA-ALCL.</w:t>
      </w:r>
    </w:p>
    <w:p w14:paraId="42E0152F" w14:textId="77777777" w:rsidR="003D50BB" w:rsidRDefault="003D50BB" w:rsidP="00B10455">
      <w:pPr>
        <w:spacing w:after="0"/>
        <w:rPr>
          <w:b/>
        </w:rPr>
      </w:pPr>
    </w:p>
    <w:p w14:paraId="0A1DECBC" w14:textId="3FC6A621" w:rsidR="001B05BB" w:rsidRDefault="001B05BB" w:rsidP="00B10455">
      <w:pPr>
        <w:spacing w:after="0"/>
        <w:rPr>
          <w:b/>
        </w:rPr>
      </w:pPr>
      <w:r w:rsidRPr="001B05BB">
        <w:rPr>
          <w:b/>
        </w:rPr>
        <w:t>Method</w:t>
      </w:r>
      <w:r w:rsidR="00B10455">
        <w:rPr>
          <w:b/>
        </w:rPr>
        <w:t>:</w:t>
      </w:r>
    </w:p>
    <w:p w14:paraId="390F8EBC" w14:textId="77777777" w:rsidR="00B10455" w:rsidRPr="00B10455" w:rsidRDefault="008E51D9">
      <w:r>
        <w:t>The data on</w:t>
      </w:r>
      <w:r w:rsidR="004B36C2">
        <w:t xml:space="preserve"> </w:t>
      </w:r>
      <w:r>
        <w:t xml:space="preserve">implant characteristics was gathered from a plethora of sources: including </w:t>
      </w:r>
      <w:proofErr w:type="spellStart"/>
      <w:r>
        <w:t>AccessGUDID</w:t>
      </w:r>
      <w:proofErr w:type="spellEnd"/>
      <w:r>
        <w:t>, research articles, literature reviews, and more. This information was imported</w:t>
      </w:r>
      <w:r w:rsidR="001A1076">
        <w:t xml:space="preserve"> onto E</w:t>
      </w:r>
      <w:r>
        <w:t xml:space="preserve">xcel, using Python with Pandas and </w:t>
      </w:r>
      <w:proofErr w:type="spellStart"/>
      <w:r>
        <w:t>NumPy</w:t>
      </w:r>
      <w:proofErr w:type="spellEnd"/>
      <w:r>
        <w:t xml:space="preserve"> libraries to help with data transformation. As several different sources included overlapping data, information was usually missing or inconsistent.</w:t>
      </w:r>
      <w:bookmarkStart w:id="3" w:name="_GoBack"/>
      <w:bookmarkEnd w:id="3"/>
      <w:r>
        <w:t xml:space="preserve"> Protégé was then used to help categorize each implant based on their properties to create a logical structure</w:t>
      </w:r>
      <w:commentRangeStart w:id="4"/>
      <w:r>
        <w:t>.</w:t>
      </w:r>
      <w:commentRangeEnd w:id="4"/>
      <w:r w:rsidR="003A1673">
        <w:rPr>
          <w:rStyle w:val="CommentReference"/>
        </w:rPr>
        <w:commentReference w:id="4"/>
      </w:r>
    </w:p>
    <w:p w14:paraId="24E3A31B" w14:textId="77777777" w:rsidR="001B05BB" w:rsidRDefault="001B05BB" w:rsidP="001521AB">
      <w:pPr>
        <w:spacing w:after="0"/>
        <w:rPr>
          <w:b/>
        </w:rPr>
      </w:pPr>
      <w:r w:rsidRPr="001B05BB">
        <w:rPr>
          <w:b/>
        </w:rPr>
        <w:t>Result and Discussion</w:t>
      </w:r>
    </w:p>
    <w:p w14:paraId="3EFECF65" w14:textId="28057E80" w:rsidR="003D50BB" w:rsidRDefault="003D50BB" w:rsidP="003D50BB">
      <w:r>
        <w:t xml:space="preserve">Within our </w:t>
      </w:r>
      <w:r>
        <w:t>two</w:t>
      </w:r>
      <w:r>
        <w:t xml:space="preserve"> months, we could analyze and amalgamate data across several data sources to create a comprehensive ontology on breast implants</w:t>
      </w:r>
      <w:commentRangeStart w:id="5"/>
      <w:r>
        <w:t>.</w:t>
      </w:r>
      <w:commentRangeEnd w:id="5"/>
      <w:r>
        <w:rPr>
          <w:rStyle w:val="CommentReference"/>
        </w:rPr>
        <w:commentReference w:id="5"/>
      </w:r>
    </w:p>
    <w:p w14:paraId="4BF5105C" w14:textId="77777777" w:rsidR="005C06B7" w:rsidRPr="001521AB" w:rsidRDefault="005C06B7"/>
    <w:sectPr w:rsidR="005C06B7" w:rsidRPr="0015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Wu, Michael *" w:date="2018-07-09T13:32:00Z" w:initials="WM*">
    <w:p w14:paraId="799D2E65" w14:textId="27062E42" w:rsidR="003A1673" w:rsidRDefault="003A1673">
      <w:pPr>
        <w:pStyle w:val="CommentText"/>
      </w:pPr>
      <w:r>
        <w:rPr>
          <w:rStyle w:val="CommentReference"/>
        </w:rPr>
        <w:annotationRef/>
      </w:r>
      <w:r>
        <w:t>Finished; review when possible</w:t>
      </w:r>
    </w:p>
  </w:comment>
  <w:comment w:id="5" w:author="Wu, Michael *" w:date="2018-07-09T10:31:00Z" w:initials="WM*">
    <w:p w14:paraId="50671933" w14:textId="77777777" w:rsidR="003D50BB" w:rsidRDefault="003D50BB" w:rsidP="003D50BB">
      <w:pPr>
        <w:pStyle w:val="CommentText"/>
      </w:pPr>
      <w:r>
        <w:rPr>
          <w:rStyle w:val="CommentReference"/>
        </w:rPr>
        <w:annotationRef/>
      </w:r>
      <w:r>
        <w:t>Finished; please leave a comment if there’s any information you think we should add.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9D2E65" w15:done="0"/>
  <w15:commentEx w15:paraId="506719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9D2E65" w16cid:durableId="1EEDE281"/>
  <w16cid:commentId w16cid:paraId="50671933" w16cid:durableId="1EEDB8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u, Michael *">
    <w15:presenceInfo w15:providerId="AD" w15:userId="S-1-5-21-1078081533-606747145-839522115-410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BB"/>
    <w:rsid w:val="000F7BB1"/>
    <w:rsid w:val="001521AB"/>
    <w:rsid w:val="001A1076"/>
    <w:rsid w:val="001B05BB"/>
    <w:rsid w:val="002C7858"/>
    <w:rsid w:val="0030308C"/>
    <w:rsid w:val="003A1673"/>
    <w:rsid w:val="003D50BB"/>
    <w:rsid w:val="00413C83"/>
    <w:rsid w:val="004B36C2"/>
    <w:rsid w:val="00576ECA"/>
    <w:rsid w:val="005C056A"/>
    <w:rsid w:val="005C06B7"/>
    <w:rsid w:val="00695B64"/>
    <w:rsid w:val="007B2ED7"/>
    <w:rsid w:val="008C6C4C"/>
    <w:rsid w:val="008E51D9"/>
    <w:rsid w:val="00902DB2"/>
    <w:rsid w:val="00937A81"/>
    <w:rsid w:val="00992075"/>
    <w:rsid w:val="009C737E"/>
    <w:rsid w:val="009E49DA"/>
    <w:rsid w:val="009F54DE"/>
    <w:rsid w:val="00AF1489"/>
    <w:rsid w:val="00B10455"/>
    <w:rsid w:val="00D13AB4"/>
    <w:rsid w:val="00D30B84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1F61"/>
  <w15:chartTrackingRefBased/>
  <w15:docId w15:val="{765A418B-7CA4-4FF5-A1A6-C1A42A6A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030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8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7A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A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A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A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</dc:creator>
  <cp:keywords/>
  <dc:description/>
  <cp:lastModifiedBy>Wu, Michael *</cp:lastModifiedBy>
  <cp:revision>2</cp:revision>
  <dcterms:created xsi:type="dcterms:W3CDTF">2018-07-10T17:13:00Z</dcterms:created>
  <dcterms:modified xsi:type="dcterms:W3CDTF">2018-07-10T17:13:00Z</dcterms:modified>
</cp:coreProperties>
</file>